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21FE2" w14:textId="11D1E45A" w:rsidR="004F2AB7" w:rsidRDefault="004F2AB7" w:rsidP="003F4BFB">
      <w:pPr>
        <w:pStyle w:val="Heading1"/>
        <w:rPr>
          <w:ins w:id="0" w:author="Sayed" w:date="2014-06-28T00:56:00Z"/>
        </w:rPr>
      </w:pPr>
      <w:ins w:id="1" w:author="Sayed" w:date="2014-06-28T00:56:00Z">
        <w:r>
          <w:t xml:space="preserve">How to create multi-project templates with </w:t>
        </w:r>
        <w:proofErr w:type="spellStart"/>
        <w:r>
          <w:t>TemplateBuilder</w:t>
        </w:r>
        <w:proofErr w:type="spellEnd"/>
      </w:ins>
    </w:p>
    <w:p w14:paraId="0888B6EE" w14:textId="77777777" w:rsidR="00CD31DE" w:rsidRDefault="00073A5E" w:rsidP="003F4BFB">
      <w:pPr>
        <w:pStyle w:val="Heading1"/>
      </w:pPr>
      <w:r>
        <w:t xml:space="preserve">Sample </w:t>
      </w:r>
      <w:r w:rsidR="003F4BFB">
        <w:t>Projects</w:t>
      </w:r>
    </w:p>
    <w:p w14:paraId="0888B6EF" w14:textId="77777777" w:rsidR="003F4BFB" w:rsidRDefault="003F4BFB" w:rsidP="003F4BFB">
      <w:r>
        <w:t>I’m going to show you how to create multi-project template. Let’s say we want our new template to create a solution with two projects - class library (let’s further call it Specification) and a test library (Test</w:t>
      </w:r>
      <w:r w:rsidR="00073A5E">
        <w:t>s</w:t>
      </w:r>
      <w:r>
        <w:t xml:space="preserve">) which will contain functional tests.  </w:t>
      </w:r>
    </w:p>
    <w:p w14:paraId="0888B6F0" w14:textId="77777777" w:rsidR="003F4BFB" w:rsidRDefault="003F4BFB" w:rsidP="003F4BFB">
      <w:pPr>
        <w:pStyle w:val="Heading1"/>
        <w:numPr>
          <w:ilvl w:val="0"/>
          <w:numId w:val="1"/>
        </w:numPr>
      </w:pPr>
      <w:r>
        <w:t xml:space="preserve">Visual studio template </w:t>
      </w:r>
    </w:p>
    <w:p w14:paraId="0888B6F1" w14:textId="77777777" w:rsidR="003F4BFB" w:rsidRDefault="003F4BFB" w:rsidP="003F4BFB">
      <w:r>
        <w:t>First create a VSIX project.</w:t>
      </w:r>
    </w:p>
    <w:p w14:paraId="0888B6F2" w14:textId="77777777" w:rsidR="003F4BFB" w:rsidRDefault="003F4BFB" w:rsidP="003F4BFB">
      <w:r>
        <w:rPr>
          <w:noProof/>
        </w:rPr>
        <w:drawing>
          <wp:inline distT="0" distB="0" distL="0" distR="0" wp14:anchorId="0888B727" wp14:editId="0888B728">
            <wp:extent cx="5943600" cy="410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888B6F3" w14:textId="77777777" w:rsidR="003F4BFB" w:rsidRDefault="003F4BFB" w:rsidP="003F4BFB">
      <w:pPr>
        <w:rPr>
          <w:rFonts w:ascii="Consolas" w:hAnsi="Consolas" w:cs="Consolas"/>
          <w:color w:val="1E1E1E"/>
          <w:sz w:val="18"/>
          <w:szCs w:val="18"/>
        </w:rPr>
      </w:pPr>
      <w:r>
        <w:t xml:space="preserve">Then run </w:t>
      </w:r>
      <w:r w:rsidRPr="00B407B0">
        <w:rPr>
          <w:rFonts w:ascii="Consolas" w:hAnsi="Consolas" w:cs="Consolas"/>
          <w:color w:val="1E1E1E"/>
          <w:sz w:val="18"/>
          <w:szCs w:val="18"/>
          <w:highlight w:val="lightGray"/>
        </w:rPr>
        <w:t xml:space="preserve">install-package </w:t>
      </w:r>
      <w:proofErr w:type="spellStart"/>
      <w:r w:rsidRPr="00B407B0">
        <w:rPr>
          <w:rFonts w:ascii="Consolas" w:hAnsi="Consolas" w:cs="Consolas"/>
          <w:color w:val="1E1E1E"/>
          <w:sz w:val="18"/>
          <w:szCs w:val="18"/>
          <w:highlight w:val="lightGray"/>
        </w:rPr>
        <w:t>TemplateBuilder</w:t>
      </w:r>
      <w:proofErr w:type="spellEnd"/>
      <w:r w:rsidRPr="00B407B0">
        <w:rPr>
          <w:rFonts w:ascii="Consolas" w:hAnsi="Consolas" w:cs="Consolas"/>
          <w:color w:val="1E1E1E"/>
          <w:sz w:val="18"/>
          <w:szCs w:val="18"/>
          <w:highlight w:val="lightGray"/>
        </w:rPr>
        <w:t xml:space="preserve"> –pre</w:t>
      </w:r>
      <w:r>
        <w:rPr>
          <w:rFonts w:ascii="Consolas" w:hAnsi="Consolas" w:cs="Consolas"/>
          <w:color w:val="1E1E1E"/>
          <w:sz w:val="18"/>
          <w:szCs w:val="18"/>
        </w:rPr>
        <w:t xml:space="preserve"> command in Package Manager Console (Tools\NuGet Package Manager\</w:t>
      </w:r>
      <w:r w:rsidR="00B407B0">
        <w:rPr>
          <w:rFonts w:ascii="Consolas" w:hAnsi="Consolas" w:cs="Consolas"/>
          <w:color w:val="1E1E1E"/>
          <w:sz w:val="18"/>
          <w:szCs w:val="18"/>
        </w:rPr>
        <w:t>Package Manager Console</w:t>
      </w:r>
      <w:r>
        <w:rPr>
          <w:rFonts w:ascii="Consolas" w:hAnsi="Consolas" w:cs="Consolas"/>
          <w:color w:val="1E1E1E"/>
          <w:sz w:val="18"/>
          <w:szCs w:val="18"/>
        </w:rPr>
        <w:t>)</w:t>
      </w:r>
      <w:r w:rsidR="00B407B0">
        <w:rPr>
          <w:rFonts w:ascii="Consolas" w:hAnsi="Consolas" w:cs="Consolas"/>
          <w:color w:val="1E1E1E"/>
          <w:sz w:val="18"/>
          <w:szCs w:val="18"/>
        </w:rPr>
        <w:t>. You should see following lines in the Manager console:</w:t>
      </w:r>
    </w:p>
    <w:p w14:paraId="0888B6F4" w14:textId="77777777" w:rsidR="00B407B0" w:rsidRDefault="00B407B0" w:rsidP="003F4BFB">
      <w:r>
        <w:rPr>
          <w:noProof/>
        </w:rPr>
        <w:lastRenderedPageBreak/>
        <w:drawing>
          <wp:inline distT="0" distB="0" distL="0" distR="0" wp14:anchorId="0888B729" wp14:editId="0888B72A">
            <wp:extent cx="5943600" cy="1421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6F5" w14:textId="77777777" w:rsidR="00B407B0" w:rsidRDefault="00DC18D3" w:rsidP="00B407B0">
      <w:pPr>
        <w:pStyle w:val="Heading1"/>
        <w:numPr>
          <w:ilvl w:val="0"/>
          <w:numId w:val="1"/>
        </w:numPr>
      </w:pPr>
      <w:r>
        <w:t xml:space="preserve">Visual Studio </w:t>
      </w:r>
      <w:r w:rsidR="00B407B0">
        <w:t xml:space="preserve">Project structure </w:t>
      </w:r>
      <w:r>
        <w:t>integration</w:t>
      </w:r>
    </w:p>
    <w:p w14:paraId="0888B6F6" w14:textId="77777777" w:rsidR="00B407B0" w:rsidRDefault="00B407B0" w:rsidP="00B407B0">
      <w:r>
        <w:t xml:space="preserve">Next step is following </w:t>
      </w:r>
      <w:proofErr w:type="spellStart"/>
      <w:r>
        <w:t>TemplateBuilder</w:t>
      </w:r>
      <w:proofErr w:type="spellEnd"/>
      <w:r>
        <w:t xml:space="preserve"> naming convention and creating a folder structure that will be visible in the Visual studio Create New project window. Let’s say we want our template to appear under </w:t>
      </w:r>
      <w:proofErr w:type="spellStart"/>
      <w:r w:rsidRPr="00B407B0">
        <w:t>MultiProjectWaffle</w:t>
      </w:r>
      <w:proofErr w:type="spellEnd"/>
      <w:r>
        <w:t xml:space="preserve"> section. To do so we need to have following hierarchy. </w:t>
      </w:r>
    </w:p>
    <w:p w14:paraId="0888B6F7" w14:textId="77777777" w:rsidR="00B407B0" w:rsidRDefault="00B407B0" w:rsidP="00B407B0">
      <w:r>
        <w:rPr>
          <w:noProof/>
        </w:rPr>
        <w:drawing>
          <wp:inline distT="0" distB="0" distL="0" distR="0" wp14:anchorId="0888B72B" wp14:editId="0888B72C">
            <wp:extent cx="168592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6F8" w14:textId="77777777" w:rsidR="00B407B0" w:rsidRDefault="00DC18D3" w:rsidP="00DC18D3">
      <w:r>
        <w:t xml:space="preserve">Here </w:t>
      </w:r>
      <w:proofErr w:type="spellStart"/>
      <w:r>
        <w:t>MultiSpecBasic</w:t>
      </w:r>
      <w:proofErr w:type="spellEnd"/>
      <w:r>
        <w:t xml:space="preserve"> folder is used to keep all the files and projects related to one multi-project template in a separated folder. In other words it will not show up in the Create New project window. </w:t>
      </w:r>
    </w:p>
    <w:p w14:paraId="0888B6F9" w14:textId="77777777" w:rsidR="003F4BFB" w:rsidRDefault="00DC18D3" w:rsidP="00DC18D3">
      <w:pPr>
        <w:pStyle w:val="Heading1"/>
        <w:numPr>
          <w:ilvl w:val="0"/>
          <w:numId w:val="1"/>
        </w:numPr>
      </w:pPr>
      <w:r>
        <w:t xml:space="preserve">Multi-project solution </w:t>
      </w:r>
    </w:p>
    <w:p w14:paraId="0888B6FA" w14:textId="77777777" w:rsidR="00DC18D3" w:rsidRDefault="00DC18D3" w:rsidP="003F4BFB">
      <w:r>
        <w:t xml:space="preserve">At this step we should create our multi-project solution in the aforementioned </w:t>
      </w:r>
      <w:proofErr w:type="spellStart"/>
      <w:r>
        <w:t>MulitSpecBasic</w:t>
      </w:r>
      <w:proofErr w:type="spellEnd"/>
      <w:r>
        <w:t xml:space="preserve"> folder. To do it just open a new instance of VS and create a new solution with 2 class libraries named Specification and Test. </w:t>
      </w:r>
      <w:r w:rsidR="00090F70">
        <w:t>Now we should have a new sub-solution:</w:t>
      </w:r>
    </w:p>
    <w:p w14:paraId="0888B6FB" w14:textId="77777777" w:rsidR="00090F70" w:rsidRDefault="00090F70" w:rsidP="003F4BFB">
      <w:r>
        <w:rPr>
          <w:noProof/>
        </w:rPr>
        <w:drawing>
          <wp:inline distT="0" distB="0" distL="0" distR="0" wp14:anchorId="0888B72D" wp14:editId="0888B72E">
            <wp:extent cx="362902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6FC" w14:textId="77777777" w:rsidR="00090F70" w:rsidRDefault="00090F70" w:rsidP="003F4BFB">
      <w:r>
        <w:lastRenderedPageBreak/>
        <w:t>And following folder structure:</w:t>
      </w:r>
    </w:p>
    <w:p w14:paraId="0888B6FD" w14:textId="77777777" w:rsidR="00090F70" w:rsidRDefault="00090F70" w:rsidP="003F4BFB">
      <w:r>
        <w:rPr>
          <w:noProof/>
        </w:rPr>
        <w:drawing>
          <wp:inline distT="0" distB="0" distL="0" distR="0" wp14:anchorId="0888B72F" wp14:editId="0888B730">
            <wp:extent cx="5943600" cy="1812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6FE" w14:textId="77777777" w:rsidR="00DC18D3" w:rsidRDefault="00451D55" w:rsidP="00090F70">
      <w:pPr>
        <w:pStyle w:val="Heading1"/>
        <w:numPr>
          <w:ilvl w:val="0"/>
          <w:numId w:val="1"/>
        </w:numPr>
      </w:pPr>
      <w:r>
        <w:t>Referencing new folder structure in the template project</w:t>
      </w:r>
    </w:p>
    <w:p w14:paraId="0888B6FF" w14:textId="77777777" w:rsidR="00DC18D3" w:rsidRDefault="00451D55" w:rsidP="003F4BFB">
      <w:r>
        <w:t xml:space="preserve">Now we can add the template folder hierarchy to our </w:t>
      </w:r>
      <w:proofErr w:type="spellStart"/>
      <w:r>
        <w:t>SpecTemplate</w:t>
      </w:r>
      <w:proofErr w:type="spellEnd"/>
      <w:r>
        <w:t xml:space="preserve"> project. To do so we need to enable “Show All files” option in the Solution explorer. </w:t>
      </w:r>
    </w:p>
    <w:p w14:paraId="0888B700" w14:textId="77777777" w:rsidR="003F4BFB" w:rsidRDefault="00451D55" w:rsidP="003F4BFB">
      <w:r>
        <w:rPr>
          <w:noProof/>
        </w:rPr>
        <w:drawing>
          <wp:inline distT="0" distB="0" distL="0" distR="0" wp14:anchorId="0888B731" wp14:editId="0888B732">
            <wp:extent cx="326707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B701" w14:textId="77777777" w:rsidR="003F4BFB" w:rsidRDefault="00451D55" w:rsidP="003F4BFB">
      <w:r>
        <w:t xml:space="preserve">And then include </w:t>
      </w:r>
      <w:proofErr w:type="spellStart"/>
      <w:r w:rsidRPr="00451D55">
        <w:t>MultiSpecBasic</w:t>
      </w:r>
      <w:proofErr w:type="spellEnd"/>
      <w:r>
        <w:t xml:space="preserve"> to the project:</w:t>
      </w:r>
    </w:p>
    <w:p w14:paraId="0888B702" w14:textId="77777777" w:rsidR="00451D55" w:rsidRDefault="00451D55" w:rsidP="003F4BFB">
      <w:r>
        <w:rPr>
          <w:noProof/>
        </w:rPr>
        <w:lastRenderedPageBreak/>
        <w:drawing>
          <wp:inline distT="0" distB="0" distL="0" distR="0" wp14:anchorId="0888B733" wp14:editId="0888B734">
            <wp:extent cx="4819650" cy="427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B703" w14:textId="77777777" w:rsidR="003F4BFB" w:rsidRDefault="00451D55" w:rsidP="003F4BFB">
      <w:r>
        <w:t xml:space="preserve">Note: Visual Studio will include all the files and subfolder under </w:t>
      </w:r>
      <w:proofErr w:type="spellStart"/>
      <w:r>
        <w:t>MultiSpecBasic</w:t>
      </w:r>
      <w:proofErr w:type="spellEnd"/>
      <w:r>
        <w:t xml:space="preserve"> folder, but we do not need them here. So we will just remove everything below </w:t>
      </w:r>
      <w:r w:rsidRPr="00451D55">
        <w:t>Specification</w:t>
      </w:r>
      <w:r>
        <w:t xml:space="preserve"> and </w:t>
      </w:r>
      <w:r w:rsidRPr="00451D55">
        <w:t>Tests</w:t>
      </w:r>
      <w:r>
        <w:t xml:space="preserve"> </w:t>
      </w:r>
      <w:r w:rsidR="00FD2EF7">
        <w:t xml:space="preserve">by choosing “Exclude from project” menu item </w:t>
      </w:r>
      <w:r>
        <w:t>and will have following structure:</w:t>
      </w:r>
    </w:p>
    <w:p w14:paraId="0888B704" w14:textId="77777777" w:rsidR="00451D55" w:rsidRDefault="00451D55" w:rsidP="003F4BFB">
      <w:r>
        <w:rPr>
          <w:noProof/>
        </w:rPr>
        <w:drawing>
          <wp:inline distT="0" distB="0" distL="0" distR="0" wp14:anchorId="0888B735" wp14:editId="0888B736">
            <wp:extent cx="3181350" cy="269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705" w14:textId="77777777" w:rsidR="00167F6E" w:rsidRDefault="00A9432E" w:rsidP="00704096">
      <w:pPr>
        <w:pStyle w:val="Heading1"/>
        <w:numPr>
          <w:ilvl w:val="0"/>
          <w:numId w:val="1"/>
        </w:numPr>
      </w:pPr>
      <w:r>
        <w:lastRenderedPageBreak/>
        <w:t>Add</w:t>
      </w:r>
      <w:r w:rsidR="00167F6E">
        <w:t xml:space="preserve"> project item templates</w:t>
      </w:r>
    </w:p>
    <w:p w14:paraId="0888B706" w14:textId="77777777" w:rsidR="00167F6E" w:rsidRDefault="00167F6E" w:rsidP="00167F6E">
      <w:r>
        <w:t xml:space="preserve">Now we need to create </w:t>
      </w:r>
      <w:proofErr w:type="spellStart"/>
      <w:r w:rsidRPr="00167F6E">
        <w:t>MyTemplate.vstemplate</w:t>
      </w:r>
      <w:proofErr w:type="spellEnd"/>
      <w:r>
        <w:t xml:space="preserve"> for each of our template projects. To do so we will go to File Explorer and create </w:t>
      </w:r>
      <w:r w:rsidR="000112EF">
        <w:t xml:space="preserve">a file with that name </w:t>
      </w:r>
      <w:r>
        <w:t xml:space="preserve">in the </w:t>
      </w:r>
      <w:r w:rsidRPr="00167F6E">
        <w:t>Specification</w:t>
      </w:r>
      <w:r>
        <w:t xml:space="preserve"> and Tests folders. </w:t>
      </w:r>
    </w:p>
    <w:p w14:paraId="0888B707" w14:textId="77777777" w:rsidR="00167F6E" w:rsidRDefault="00167F6E" w:rsidP="00167F6E">
      <w:r>
        <w:t xml:space="preserve">In our example we will have </w:t>
      </w:r>
      <w:r w:rsidRPr="00167F6E">
        <w:t>Specification</w:t>
      </w:r>
      <w:r>
        <w:t>\</w:t>
      </w:r>
      <w:proofErr w:type="spellStart"/>
      <w:r w:rsidRPr="00167F6E">
        <w:t>MyTemplate.vstemplate</w:t>
      </w:r>
      <w:proofErr w:type="spellEnd"/>
      <w:r>
        <w:t xml:space="preserve"> file:</w:t>
      </w:r>
    </w:p>
    <w:p w14:paraId="0888B708" w14:textId="77777777" w:rsidR="00167F6E" w:rsidRDefault="00167F6E" w:rsidP="00167F6E">
      <w:r>
        <w:rPr>
          <w:noProof/>
        </w:rPr>
        <mc:AlternateContent>
          <mc:Choice Requires="wps">
            <w:drawing>
              <wp:inline distT="0" distB="0" distL="0" distR="0" wp14:anchorId="0888B737" wp14:editId="0888B738">
                <wp:extent cx="5943600" cy="4264025"/>
                <wp:effectExtent l="0" t="0" r="0" b="317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2640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8B74F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VSTemplate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3.0.0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http://schemas.microsoft.com/developer/vstemplate/2005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Project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50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TemplateData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51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name here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52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Description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Project description here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Description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53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DefaultName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$saferootprojectname$.Specification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DefaultName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54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</w:t>
                            </w:r>
                          </w:p>
                          <w:p w14:paraId="0888B755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ProjectType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CSharp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ProjectType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56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ProjectSubType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ProjectSubType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57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1000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58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CreateNewFolder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CreateNewFolder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    </w:t>
                            </w:r>
                          </w:p>
                          <w:p w14:paraId="0888B759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ProvideDefaultName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ProvideDefaultName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5A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LocationField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Enabled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LocationField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5B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EnableLocationBrowseButton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EnableLocationBrowseButton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5C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</w:t>
                            </w:r>
                          </w:p>
                          <w:p w14:paraId="0888B75D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 Indicates how many parent folders this item template should appear in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--&gt;</w:t>
                            </w:r>
                          </w:p>
                          <w:p w14:paraId="0888B75E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NumberOfParentCategoriesToRollUp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NumberOfParentCategoriesToRollUp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5F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TemplateData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60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TemplateContent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61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Project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TargetFileName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$saferootprojectname$.Specification.csproj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Specification.csproj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ReplaceParameters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      </w:t>
                            </w:r>
                          </w:p>
                          <w:p w14:paraId="0888B762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Project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63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TemplateContent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64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WizardExtension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65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Assembly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TemplateBuilder, Version=1.0.0.0, Culture=neutral, PublicKeyToken=null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Assembly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66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FullClassName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TemplateBuilder.ChildWizard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FullClassName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67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WizardExtension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68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VSTemplate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69" w14:textId="77777777" w:rsidR="00167F6E" w:rsidRPr="00704096" w:rsidRDefault="00167F6E" w:rsidP="00167F6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88B7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3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" fillcolor="#c9c9c9 [1942]" stroked="f">
                <v:textbox style="mso-fit-shape-to-text:t">
                  <w:txbxContent>
                    <w:p w14:paraId="0888B74F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VSTemplate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3.0.0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http://schemas.microsoft.com/developer/vstemplate/2005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Project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50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TemplateData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51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</w:rPr>
                        <w:t>Your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> name here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52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Description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Project description here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Description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53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DefaultName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$saferootprojectname$.Specification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DefaultName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54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</w:t>
                      </w:r>
                    </w:p>
                    <w:p w14:paraId="0888B755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ProjectType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</w:rPr>
                        <w:t>CSharp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ProjectType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56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ProjectSubType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ProjectSubType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57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SortOrder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1000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SortOrder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58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CreateNewFolder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CreateNewFolder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    </w:t>
                      </w:r>
                    </w:p>
                    <w:p w14:paraId="0888B759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ProvideDefaultName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ProvideDefaultName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5A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LocationField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Enabled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LocationField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5B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EnableLocationBrowseButton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EnableLocationBrowseButton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5C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</w:t>
                      </w:r>
                    </w:p>
                    <w:p w14:paraId="0888B75D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</w:rPr>
                        <w:t> Indicates how many parent folders this item template should appear in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--&gt;</w:t>
                      </w:r>
                    </w:p>
                    <w:p w14:paraId="0888B75E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NumberOfParentCategoriesToRollUp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NumberOfParentCategoriesToRollUp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5F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TemplateData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60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TemplateContent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61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Project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TargetFileName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$saferootprojectname$.Specification.csproj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Specification.csproj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ReplaceParameters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      </w:t>
                      </w:r>
                    </w:p>
                    <w:p w14:paraId="0888B762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Project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63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TemplateContent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64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WizardExtension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65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Assembly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TemplateBuilder, Version=1.0.0.0, Culture=neutral, PublicKeyToken=null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Assembly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66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FullClassName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</w:rPr>
                        <w:t>TemplateBuilder.ChildWizard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FullClassName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67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WizardExtension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68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VSTemplate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69" w14:textId="77777777" w:rsidR="00167F6E" w:rsidRPr="00704096" w:rsidRDefault="00167F6E" w:rsidP="00167F6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88B709" w14:textId="77777777" w:rsidR="00167F6E" w:rsidRDefault="00167F6E" w:rsidP="00167F6E">
      <w:r>
        <w:t>And Tests\</w:t>
      </w:r>
      <w:proofErr w:type="spellStart"/>
      <w:r w:rsidRPr="00167F6E">
        <w:t>MyTemplate.vstemplate</w:t>
      </w:r>
      <w:proofErr w:type="spellEnd"/>
      <w:r>
        <w:t xml:space="preserve"> file:</w:t>
      </w:r>
    </w:p>
    <w:p w14:paraId="0888B70A" w14:textId="77777777" w:rsidR="00167F6E" w:rsidRPr="00167F6E" w:rsidRDefault="00167F6E" w:rsidP="00167F6E">
      <w:r>
        <w:rPr>
          <w:noProof/>
        </w:rPr>
        <w:lastRenderedPageBreak/>
        <mc:AlternateContent>
          <mc:Choice Requires="wps">
            <w:drawing>
              <wp:inline distT="0" distB="0" distL="0" distR="0" wp14:anchorId="0888B739" wp14:editId="0888B73A">
                <wp:extent cx="5943600" cy="4561205"/>
                <wp:effectExtent l="0" t="0" r="0" b="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612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8B76A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VSTemplate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3.0.0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http://schemas.microsoft.com/developer/vstemplate/2005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Project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6B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TemplateData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6C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name here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6D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Description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Project description here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Description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6E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DefaultName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saferootprojectname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$.Tests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DefaultName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6F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</w:t>
                            </w:r>
                          </w:p>
                          <w:p w14:paraId="0888B770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ProjectType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CSharp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ProjectType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71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ProjectSubType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ProjectSubType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72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1000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73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CreateNewFolder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CreateNewFolder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    </w:t>
                            </w:r>
                          </w:p>
                          <w:p w14:paraId="0888B774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ProvideDefaultName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ProvideDefaultName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75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LocationField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Enabled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LocationField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76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EnableLocationBrowseButton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EnableLocationBrowseButton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77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</w:t>
                            </w:r>
                          </w:p>
                          <w:p w14:paraId="0888B778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 Indicates how many parent folders this item template should appear in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--&gt;</w:t>
                            </w:r>
                          </w:p>
                          <w:p w14:paraId="0888B779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NumberOfParentCategoriesToRollUp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NumberOfParentCategoriesToRollUp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7A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TemplateData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7B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TemplateContent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7C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Project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TargetFileName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$saferootprojectname$.Tests.csproj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Tests.csproj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ReplaceParameters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      </w:t>
                            </w:r>
                          </w:p>
                          <w:p w14:paraId="0888B77D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Project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7E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TemplateContent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7F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WizardExtension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80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Assembly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TemplateBuilder, Version=1.0.0.0, Culture=neutral, PublicKeyToken=null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Assembly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81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FullClassName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TemplateBuilder.ChildWizard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FullClassName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82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WizardExtension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83" w14:textId="77777777" w:rsidR="00167F6E" w:rsidRDefault="00167F6E" w:rsidP="00167F6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VSTemplate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84" w14:textId="77777777" w:rsidR="00167F6E" w:rsidRPr="00704096" w:rsidRDefault="00167F6E" w:rsidP="00167F6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8B739" id="_x0000_s1027" type="#_x0000_t202" style="width:468pt;height:35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" fillcolor="#c9c9c9 [1942]" stroked="f">
                <v:textbox style="mso-fit-shape-to-text:t">
                  <w:txbxContent>
                    <w:p w14:paraId="0888B76A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VSTemplate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3.0.0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http://schemas.microsoft.com/developer/vstemplate/2005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Project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6B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TemplateData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6C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</w:rPr>
                        <w:t>Your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> name here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6D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Description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Project description here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Description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6E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DefaultName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$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</w:rPr>
                        <w:t>saferootprojectname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$.Tests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DefaultName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6F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</w:t>
                      </w:r>
                    </w:p>
                    <w:p w14:paraId="0888B770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ProjectType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</w:rPr>
                        <w:t>CSharp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ProjectType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71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ProjectSubType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ProjectSubType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72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SortOrder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1000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SortOrder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73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CreateNewFolder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CreateNewFolder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    </w:t>
                      </w:r>
                    </w:p>
                    <w:p w14:paraId="0888B774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ProvideDefaultName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ProvideDefaultName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75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LocationField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Enabled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LocationField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76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EnableLocationBrowseButton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EnableLocationBrowseButton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77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</w:t>
                      </w:r>
                    </w:p>
                    <w:p w14:paraId="0888B778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</w:rPr>
                        <w:t> Indicates how many parent folders this item template should appear in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--&gt;</w:t>
                      </w:r>
                    </w:p>
                    <w:p w14:paraId="0888B779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NumberOfParentCategoriesToRollUp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NumberOfParentCategoriesToRollUp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7A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TemplateData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7B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TemplateContent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7C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Project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TargetFileName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$saferootprojectname$.Tests.csproj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Tests.csproj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ReplaceParameters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      </w:t>
                      </w:r>
                    </w:p>
                    <w:p w14:paraId="0888B77D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Project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7E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TemplateContent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7F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WizardExtension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80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Assembly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TemplateBuilder, Version=1.0.0.0, Culture=neutral, PublicKeyToken=null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Assembly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81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FullClassName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</w:rPr>
                        <w:t>TemplateBuilder.ChildWizard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FullClassName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82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WizardExtension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83" w14:textId="77777777" w:rsidR="00167F6E" w:rsidRDefault="00167F6E" w:rsidP="00167F6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VSTemplate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84" w14:textId="77777777" w:rsidR="00167F6E" w:rsidRPr="00704096" w:rsidRDefault="00167F6E" w:rsidP="00167F6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88B70B" w14:textId="77777777" w:rsidR="00A9432E" w:rsidRDefault="00A9432E" w:rsidP="00A9432E">
      <w:pPr>
        <w:pStyle w:val="Heading1"/>
        <w:numPr>
          <w:ilvl w:val="0"/>
          <w:numId w:val="1"/>
        </w:numPr>
      </w:pPr>
      <w:r>
        <w:t xml:space="preserve">Add </w:t>
      </w:r>
      <w:proofErr w:type="spellStart"/>
      <w:r>
        <w:t>vstemplate</w:t>
      </w:r>
      <w:proofErr w:type="spellEnd"/>
      <w:r>
        <w:t xml:space="preserve"> definition</w:t>
      </w:r>
    </w:p>
    <w:p w14:paraId="0888B70C" w14:textId="77777777" w:rsidR="00A9432E" w:rsidRDefault="00A9432E" w:rsidP="00A9432E">
      <w:r>
        <w:t xml:space="preserve">Now we can create C# vs template. Right-click on </w:t>
      </w:r>
      <w:proofErr w:type="spellStart"/>
      <w:r>
        <w:t>MultiProjectWaffle</w:t>
      </w:r>
      <w:proofErr w:type="spellEnd"/>
      <w:r>
        <w:t xml:space="preserve"> folder and add new item – SideWaffle definitions folder (under Extensibility templates). We will just name it </w:t>
      </w:r>
      <w:proofErr w:type="spellStart"/>
      <w:r w:rsidRPr="00451D55">
        <w:t>MultiSpecBasic</w:t>
      </w:r>
      <w:proofErr w:type="spellEnd"/>
      <w:r>
        <w:t xml:space="preserve"> so visual studio will not create any subfolder.</w:t>
      </w:r>
    </w:p>
    <w:p w14:paraId="0888B70D" w14:textId="77777777" w:rsidR="00A9432E" w:rsidRDefault="00A9432E" w:rsidP="00A9432E">
      <w:r>
        <w:rPr>
          <w:noProof/>
        </w:rPr>
        <w:lastRenderedPageBreak/>
        <w:drawing>
          <wp:inline distT="0" distB="0" distL="0" distR="0" wp14:anchorId="0888B73B" wp14:editId="0888B73C">
            <wp:extent cx="5943600" cy="5453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70E" w14:textId="77777777" w:rsidR="00A9432E" w:rsidRDefault="00A9432E" w:rsidP="00A9432E">
      <w:r>
        <w:t xml:space="preserve">Now there will be several </w:t>
      </w:r>
      <w:proofErr w:type="spellStart"/>
      <w:r w:rsidRPr="00387290">
        <w:t>vstemplat</w:t>
      </w:r>
      <w:proofErr w:type="spellEnd"/>
      <w:r w:rsidRPr="00387290">
        <w:t>-</w:t>
      </w:r>
      <w:r>
        <w:t xml:space="preserve"> files added. In our sample we are going to integrate our new template under C# items. So we will just delete all the other templates except </w:t>
      </w:r>
      <w:proofErr w:type="spellStart"/>
      <w:r w:rsidRPr="00387290">
        <w:t>CSharp.vstemplat</w:t>
      </w:r>
      <w:proofErr w:type="spellEnd"/>
      <w:r w:rsidRPr="00387290">
        <w:t>-</w:t>
      </w:r>
      <w:r>
        <w:t xml:space="preserve"> and rename it to </w:t>
      </w:r>
      <w:proofErr w:type="spellStart"/>
      <w:r w:rsidRPr="00387290">
        <w:t>CSharp.vstemplat</w:t>
      </w:r>
      <w:r w:rsidRPr="00704096">
        <w:rPr>
          <w:color w:val="FF0000"/>
        </w:rPr>
        <w:t>e</w:t>
      </w:r>
      <w:proofErr w:type="spellEnd"/>
      <w:r>
        <w:t xml:space="preserve">. </w:t>
      </w:r>
    </w:p>
    <w:p w14:paraId="0888B70F" w14:textId="77777777" w:rsidR="00A9432E" w:rsidRDefault="00A9432E" w:rsidP="00A9432E">
      <w:r>
        <w:rPr>
          <w:noProof/>
        </w:rPr>
        <w:drawing>
          <wp:inline distT="0" distB="0" distL="0" distR="0" wp14:anchorId="0888B73D" wp14:editId="0888B73E">
            <wp:extent cx="2390775" cy="190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710" w14:textId="77777777" w:rsidR="00704096" w:rsidRDefault="00704096" w:rsidP="00704096">
      <w:pPr>
        <w:pStyle w:val="Heading1"/>
        <w:numPr>
          <w:ilvl w:val="0"/>
          <w:numId w:val="1"/>
        </w:numPr>
      </w:pPr>
      <w:r>
        <w:lastRenderedPageBreak/>
        <w:t>Referencing project templates</w:t>
      </w:r>
    </w:p>
    <w:p w14:paraId="0888B711" w14:textId="77777777" w:rsidR="00704096" w:rsidRDefault="00704096" w:rsidP="003F4BFB">
      <w:r>
        <w:t xml:space="preserve">Now edit </w:t>
      </w:r>
      <w:proofErr w:type="spellStart"/>
      <w:r>
        <w:t>CSharp.vstemplate</w:t>
      </w:r>
      <w:proofErr w:type="spellEnd"/>
      <w:r>
        <w:t xml:space="preserve"> to look like following snippet:</w:t>
      </w:r>
    </w:p>
    <w:p w14:paraId="0888B712" w14:textId="77777777" w:rsidR="00704096" w:rsidRDefault="00704096" w:rsidP="003F4BFB">
      <w:r>
        <w:rPr>
          <w:noProof/>
        </w:rPr>
        <mc:AlternateContent>
          <mc:Choice Requires="wps">
            <w:drawing>
              <wp:inline distT="0" distB="0" distL="0" distR="0" wp14:anchorId="0888B73F" wp14:editId="0888B740">
                <wp:extent cx="5943600" cy="1403985"/>
                <wp:effectExtent l="0" t="0" r="0" b="317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39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8B785" w14:textId="77777777" w:rsidR="00704096" w:rsidRPr="00704096" w:rsidRDefault="00704096" w:rsidP="0070409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04096">
                              <w:rPr>
                                <w:rFonts w:ascii="Consolas" w:hAnsi="Consolas" w:cs="Consolas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04096">
                              <w:rPr>
                                <w:rFonts w:ascii="Consolas" w:hAnsi="Consolas" w:cs="Consolas"/>
                                <w:color w:val="A31515"/>
                              </w:rPr>
                              <w:t>VSTemplate</w:t>
                            </w:r>
                            <w:proofErr w:type="spellEnd"/>
                            <w:r w:rsidRPr="00704096"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 w:rsidRPr="00704096">
                              <w:rPr>
                                <w:rFonts w:ascii="Consolas" w:hAnsi="Consolas" w:cs="Consolas"/>
                                <w:color w:val="FF0000"/>
                              </w:rPr>
                              <w:t>Version</w:t>
                            </w:r>
                            <w:r w:rsidRPr="00704096"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 w:rsidRPr="00704096"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 w:rsidRPr="00704096">
                              <w:rPr>
                                <w:rFonts w:ascii="Consolas" w:hAnsi="Consolas" w:cs="Consolas"/>
                                <w:color w:val="0000FF"/>
                              </w:rPr>
                              <w:t>2.0.0</w:t>
                            </w:r>
                            <w:r w:rsidRPr="00704096"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 w:rsidRPr="00704096"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 w:rsidRPr="00704096">
                              <w:rPr>
                                <w:rFonts w:ascii="Consolas" w:hAnsi="Consolas" w:cs="Consolas"/>
                                <w:color w:val="FF0000"/>
                              </w:rPr>
                              <w:t>Type</w:t>
                            </w:r>
                            <w:r w:rsidRPr="00704096"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 w:rsidRPr="00704096"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proofErr w:type="spellStart"/>
                            <w:r w:rsidRPr="00704096">
                              <w:rPr>
                                <w:rFonts w:ascii="Consolas" w:hAnsi="Consolas" w:cs="Consolas"/>
                                <w:color w:val="0000FF"/>
                              </w:rPr>
                              <w:t>ProjectGroup</w:t>
                            </w:r>
                            <w:proofErr w:type="spellEnd"/>
                            <w:r w:rsidRPr="00704096"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</w:p>
                          <w:p w14:paraId="0888B786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  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</w:rPr>
                              <w:t>xmlns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http://schemas.microsoft.com/developer/vstemplate/2005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87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88B788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</w:t>
                            </w:r>
                            <w:proofErr w:type="gramStart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 w:rsidRPr="00704096">
                              <w:rPr>
                                <w:rFonts w:ascii="Consolas" w:eastAsia="Times New Roman" w:hAnsi="Consolas" w:cs="Consolas"/>
                                <w:color w:val="008000"/>
                                <w:sz w:val="20"/>
                                <w:szCs w:val="20"/>
                              </w:rPr>
                              <w:t> Fore more info on multi project templates visit: http://msdn.microsoft.com/en-us/library/ms185308(v=vs.90).aspx 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0888B789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88B78A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&lt;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TemplateData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8B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  &lt;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Name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MultiProject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 Waffle project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Name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8C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  &lt;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Description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Start"/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Creates</w:t>
                            </w:r>
                            <w:proofErr w:type="gramEnd"/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 multiple Waffles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Description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8D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  &lt;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ProjectType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CSharp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ProjectType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8E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  &lt;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DefaultName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WaffleProject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DefaultName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8F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  &lt;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SortOrder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5000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SortOrder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90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&lt;/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TemplateData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91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&lt;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TemplateContent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92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  &lt;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ProjectCollection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93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    &lt;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ProjectTemplateLink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</w:rPr>
                              <w:t>ProjectName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$safeprojectname$.Specification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Specification\MyTemplate.vstemplate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ProjectTemplateLink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94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    &lt;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ProjectTemplateLink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</w:rPr>
                              <w:t>ProjectName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$safeprojectname$.Tests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Tests\MyTemplate.vstemplate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ProjectTemplateLink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95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  &lt;/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ProjectCollection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96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&lt;/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TemplateContent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97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&lt;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WizardExtension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98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  &lt;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Assembly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TemplateBuilder, Version=1.0.0.0, Culture=neutral, PublicKeyToken=null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Assembly</w:t>
                            </w: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99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  &lt;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FullClassName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TemplateBuilder.RootWizard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FullClassName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9A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  &lt;/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WizardExtension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888B79B" w14:textId="77777777" w:rsidR="00704096" w:rsidRPr="00704096" w:rsidRDefault="00704096" w:rsidP="007040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04096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</w:rPr>
                              <w:t>VSTemplate</w:t>
                            </w:r>
                            <w:proofErr w:type="spellEnd"/>
                            <w:r w:rsidRPr="00704096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8B73F" id="_x0000_s1028" type="#_x0000_t202" style="width:468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" fillcolor="#c9c9c9 [1942]" stroked="f">
                <v:textbox style="mso-fit-shape-to-text:t">
                  <w:txbxContent>
                    <w:p w14:paraId="0888B785" w14:textId="77777777" w:rsidR="00704096" w:rsidRPr="00704096" w:rsidRDefault="00704096" w:rsidP="0070409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04096">
                        <w:rPr>
                          <w:rFonts w:ascii="Consolas" w:hAnsi="Consolas" w:cs="Consolas"/>
                          <w:color w:val="0000FF"/>
                        </w:rPr>
                        <w:t>&lt;</w:t>
                      </w:r>
                      <w:proofErr w:type="spellStart"/>
                      <w:r w:rsidRPr="00704096">
                        <w:rPr>
                          <w:rFonts w:ascii="Consolas" w:hAnsi="Consolas" w:cs="Consolas"/>
                          <w:color w:val="A31515"/>
                        </w:rPr>
                        <w:t>VSTemplate</w:t>
                      </w:r>
                      <w:proofErr w:type="spellEnd"/>
                      <w:r w:rsidRPr="00704096"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 w:rsidRPr="00704096">
                        <w:rPr>
                          <w:rFonts w:ascii="Consolas" w:hAnsi="Consolas" w:cs="Consolas"/>
                          <w:color w:val="FF0000"/>
                        </w:rPr>
                        <w:t>Version</w:t>
                      </w:r>
                      <w:r w:rsidRPr="00704096"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 w:rsidRPr="00704096"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 w:rsidRPr="00704096">
                        <w:rPr>
                          <w:rFonts w:ascii="Consolas" w:hAnsi="Consolas" w:cs="Consolas"/>
                          <w:color w:val="0000FF"/>
                        </w:rPr>
                        <w:t>2.0.0</w:t>
                      </w:r>
                      <w:r w:rsidRPr="00704096"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 w:rsidRPr="00704096"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 w:rsidRPr="00704096">
                        <w:rPr>
                          <w:rFonts w:ascii="Consolas" w:hAnsi="Consolas" w:cs="Consolas"/>
                          <w:color w:val="FF0000"/>
                        </w:rPr>
                        <w:t>Type</w:t>
                      </w:r>
                      <w:r w:rsidRPr="00704096"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 w:rsidRPr="00704096"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proofErr w:type="spellStart"/>
                      <w:r w:rsidRPr="00704096">
                        <w:rPr>
                          <w:rFonts w:ascii="Consolas" w:hAnsi="Consolas" w:cs="Consolas"/>
                          <w:color w:val="0000FF"/>
                        </w:rPr>
                        <w:t>ProjectGroup</w:t>
                      </w:r>
                      <w:proofErr w:type="spellEnd"/>
                      <w:r w:rsidRPr="00704096"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</w:p>
                    <w:p w14:paraId="0888B786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  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</w:rPr>
                        <w:t>xmlns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"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http://schemas.microsoft.com/developer/vstemplate/2005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"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87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888B788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</w:t>
                      </w:r>
                      <w:proofErr w:type="gramStart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 w:rsidRPr="00704096">
                        <w:rPr>
                          <w:rFonts w:ascii="Consolas" w:eastAsia="Times New Roman" w:hAnsi="Consolas" w:cs="Consolas"/>
                          <w:color w:val="008000"/>
                          <w:sz w:val="20"/>
                          <w:szCs w:val="20"/>
                        </w:rPr>
                        <w:t> Fore more info on multi project templates visit: http://msdn.microsoft.com/en-us/library/ms185308(v=vs.90).aspx 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0888B789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888B78A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&lt;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TemplateData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8B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  &lt;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Name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MultiProject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 Waffle project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&lt;/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Name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8C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  &lt;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Description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  <w:proofErr w:type="gramStart"/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Creates</w:t>
                      </w:r>
                      <w:proofErr w:type="gramEnd"/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 multiple Waffles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&lt;/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Description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8D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  &lt;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ProjectType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CSharp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ProjectType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8E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  &lt;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DefaultName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WaffleProject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DefaultName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8F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  &lt;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SortOrder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5000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SortOrder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90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&lt;/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TemplateData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91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&lt;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TemplateContent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92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  &lt;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ProjectCollection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93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    &lt;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ProjectTemplateLink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</w:rPr>
                        <w:t>ProjectName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"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$safeprojectname$.Specification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"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Specification\MyTemplate.vstemplate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&lt;/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ProjectTemplateLink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94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    &lt;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ProjectTemplateLink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</w:rPr>
                        <w:t>ProjectName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"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$safeprojectname$.Tests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"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Tests\MyTemplate.vstemplate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&lt;/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ProjectTemplateLink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95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  &lt;/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ProjectCollection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96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&lt;/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TemplateContent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97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&lt;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WizardExtension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98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  &lt;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Assembly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TemplateBuilder, Version=1.0.0.0, Culture=neutral, PublicKeyToken=null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&lt;/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Assembly</w:t>
                      </w: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99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  &lt;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FullClassName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TemplateBuilder.RootWizard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FullClassName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9A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  &lt;/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WizardExtension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88B79B" w14:textId="77777777" w:rsidR="00704096" w:rsidRPr="00704096" w:rsidRDefault="00704096" w:rsidP="007040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04096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</w:rPr>
                        <w:t>VSTemplate</w:t>
                      </w:r>
                      <w:proofErr w:type="spellEnd"/>
                      <w:r w:rsidRPr="00704096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88B713" w14:textId="77777777" w:rsidR="00704096" w:rsidRDefault="00704096" w:rsidP="003F4BFB">
      <w:r>
        <w:t xml:space="preserve">Pay attention to </w:t>
      </w:r>
      <w:proofErr w:type="spellStart"/>
      <w:r w:rsidRPr="00704096">
        <w:rPr>
          <w:rFonts w:ascii="Consolas" w:eastAsia="Times New Roman" w:hAnsi="Consolas" w:cs="Consolas"/>
          <w:color w:val="A31515"/>
          <w:sz w:val="20"/>
          <w:szCs w:val="20"/>
        </w:rPr>
        <w:t>ProjectTemplateLink</w:t>
      </w:r>
      <w:proofErr w:type="spellEnd"/>
      <w:r>
        <w:rPr>
          <w:rFonts w:ascii="Consolas" w:eastAsia="Times New Roman" w:hAnsi="Consolas" w:cs="Consolas"/>
          <w:color w:val="A31515"/>
          <w:sz w:val="20"/>
          <w:szCs w:val="20"/>
        </w:rPr>
        <w:t xml:space="preserve"> </w:t>
      </w:r>
      <w:r>
        <w:t xml:space="preserve">tags – </w:t>
      </w:r>
      <w:r w:rsidRPr="00704096">
        <w:t>the</w:t>
      </w:r>
      <w:r>
        <w:t>s</w:t>
      </w:r>
      <w:r w:rsidRPr="00704096">
        <w:t>e</w:t>
      </w:r>
      <w:r>
        <w:t xml:space="preserve"> are actual links to the project to our new template. </w:t>
      </w:r>
    </w:p>
    <w:p w14:paraId="0888B714" w14:textId="77777777" w:rsidR="00167F6E" w:rsidRDefault="00167F6E" w:rsidP="003F4BFB">
      <w:proofErr w:type="spellStart"/>
      <w:r w:rsidRPr="00704096">
        <w:rPr>
          <w:rFonts w:ascii="Consolas" w:eastAsia="Times New Roman" w:hAnsi="Consolas" w:cs="Consolas"/>
          <w:color w:val="A31515"/>
          <w:sz w:val="20"/>
          <w:szCs w:val="20"/>
        </w:rPr>
        <w:t>WizardExtension</w:t>
      </w:r>
      <w:proofErr w:type="spellEnd"/>
      <w:r>
        <w:t xml:space="preserve"> </w:t>
      </w:r>
      <w:r w:rsidR="000112EF">
        <w:t>i</w:t>
      </w:r>
      <w:r>
        <w:t xml:space="preserve">s a special tag that will be used by template builder during template generation process. It should reference </w:t>
      </w:r>
      <w:proofErr w:type="spellStart"/>
      <w:r>
        <w:t>RootWizard</w:t>
      </w:r>
      <w:proofErr w:type="spellEnd"/>
      <w:r>
        <w:t xml:space="preserve"> in the solution template and </w:t>
      </w:r>
      <w:proofErr w:type="spellStart"/>
      <w:r>
        <w:t>ChildWizard</w:t>
      </w:r>
      <w:proofErr w:type="spellEnd"/>
      <w:r>
        <w:t xml:space="preserve"> in the project templates (shown in the previous section). </w:t>
      </w:r>
    </w:p>
    <w:p w14:paraId="0888B715" w14:textId="77777777" w:rsidR="000112EF" w:rsidRDefault="000112EF" w:rsidP="000112EF">
      <w:pPr>
        <w:pStyle w:val="Heading1"/>
        <w:numPr>
          <w:ilvl w:val="0"/>
          <w:numId w:val="1"/>
        </w:numPr>
      </w:pPr>
      <w:r>
        <w:t>Adding _preprocess.xml</w:t>
      </w:r>
    </w:p>
    <w:p w14:paraId="0888B716" w14:textId="20D911B7" w:rsidR="000112EF" w:rsidRDefault="000112EF" w:rsidP="000112EF">
      <w:r>
        <w:t xml:space="preserve">So we are almost done. The last step is to add _preprocess.xml to each of the project folders. We will need </w:t>
      </w:r>
      <w:del w:id="3" w:author="Hovsep Mkrtchyan" w:date="2014-05-08T16:27:00Z">
        <w:r w:rsidDel="00544CB5">
          <w:delText xml:space="preserve">on </w:delText>
        </w:r>
      </w:del>
      <w:ins w:id="4" w:author="Hovsep Mkrtchyan" w:date="2014-05-08T16:27:00Z">
        <w:r w:rsidR="00544CB5">
          <w:t xml:space="preserve">them </w:t>
        </w:r>
      </w:ins>
      <w:r>
        <w:t xml:space="preserve">under </w:t>
      </w:r>
      <w:proofErr w:type="spellStart"/>
      <w:r w:rsidRPr="000112EF">
        <w:t>MultiSpecBasic</w:t>
      </w:r>
      <w:proofErr w:type="spellEnd"/>
      <w:r>
        <w:t xml:space="preserve">, </w:t>
      </w:r>
      <w:r w:rsidRPr="000112EF">
        <w:t>Specification</w:t>
      </w:r>
      <w:r>
        <w:t xml:space="preserve"> and </w:t>
      </w:r>
      <w:r w:rsidRPr="000112EF">
        <w:t>Tests</w:t>
      </w:r>
      <w:r>
        <w:t xml:space="preserve"> folders. Simply right-click each of that folders and add a new item - _preprocess.xml</w:t>
      </w:r>
    </w:p>
    <w:p w14:paraId="0888B717" w14:textId="77777777" w:rsidR="000112EF" w:rsidRDefault="000112EF" w:rsidP="000112EF">
      <w:r>
        <w:rPr>
          <w:noProof/>
        </w:rPr>
        <w:lastRenderedPageBreak/>
        <w:drawing>
          <wp:inline distT="0" distB="0" distL="0" distR="0" wp14:anchorId="0888B741" wp14:editId="0888B742">
            <wp:extent cx="5943600" cy="46805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718" w14:textId="77777777" w:rsidR="000112EF" w:rsidRDefault="00FD2EF7" w:rsidP="000112EF">
      <w:r>
        <w:t>We will end up with this:</w:t>
      </w:r>
    </w:p>
    <w:p w14:paraId="0888B719" w14:textId="77777777" w:rsidR="00FD2EF7" w:rsidRDefault="00FD2EF7" w:rsidP="000112EF">
      <w:r>
        <w:rPr>
          <w:noProof/>
        </w:rPr>
        <w:drawing>
          <wp:inline distT="0" distB="0" distL="0" distR="0" wp14:anchorId="0888B743" wp14:editId="0888B744">
            <wp:extent cx="268605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71A" w14:textId="77777777" w:rsidR="00FD2EF7" w:rsidRDefault="00FD2EF7" w:rsidP="000112EF">
      <w:r>
        <w:t xml:space="preserve">Now we will need to edit those </w:t>
      </w:r>
      <w:proofErr w:type="spellStart"/>
      <w:r>
        <w:t>xmls</w:t>
      </w:r>
      <w:proofErr w:type="spellEnd"/>
      <w:r>
        <w:t xml:space="preserve"> in the following order.</w:t>
      </w:r>
    </w:p>
    <w:p w14:paraId="0888B71B" w14:textId="77777777" w:rsidR="00FD2EF7" w:rsidRDefault="00FD2EF7" w:rsidP="000112EF">
      <w:proofErr w:type="spellStart"/>
      <w:r w:rsidRPr="00FD2EF7">
        <w:lastRenderedPageBreak/>
        <w:t>MultiSpecBasic</w:t>
      </w:r>
      <w:proofErr w:type="spellEnd"/>
      <w:r>
        <w:t>\</w:t>
      </w:r>
      <w:r w:rsidRPr="00FD2EF7">
        <w:t>_preprocess.xml</w:t>
      </w:r>
    </w:p>
    <w:p w14:paraId="0888B71C" w14:textId="77777777" w:rsidR="00FD2EF7" w:rsidRDefault="00FD2EF7" w:rsidP="000112EF">
      <w:r>
        <w:rPr>
          <w:noProof/>
        </w:rPr>
        <mc:AlternateContent>
          <mc:Choice Requires="wps">
            <w:drawing>
              <wp:inline distT="0" distB="0" distL="0" distR="0" wp14:anchorId="0888B745" wp14:editId="0888B746">
                <wp:extent cx="5943600" cy="4264025"/>
                <wp:effectExtent l="0" t="0" r="0" b="317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2640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8B79C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1.0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utf-8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?&gt;</w:t>
                            </w:r>
                          </w:p>
                          <w:p w14:paraId="0888B79D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Preprocess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9E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&lt;!--</w:t>
                            </w:r>
                          </w:p>
                          <w:p w14:paraId="0888B79F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  You can specify the path where this should show up in the</w:t>
                            </w:r>
                          </w:p>
                          <w:p w14:paraId="0888B7A0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  Add New Project / Add New Item dialog by setting the value below</w:t>
                            </w:r>
                          </w:p>
                          <w:p w14:paraId="0888B7A1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--&gt;</w:t>
                            </w:r>
                          </w:p>
                          <w:p w14:paraId="0888B7A2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TemplateInfo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CSharp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MultiWaffle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/&gt;</w:t>
                            </w:r>
                          </w:p>
                          <w:p w14:paraId="0888B7A3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Replacements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Include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*.*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Exclude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*.vstemplate;*.csproj;*.fsproj;*.vbproj;*.jpg;*.png;*.ico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;_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preprocess.xml;_project.vstemplate.xml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A4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Replacements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A5" w14:textId="77777777" w:rsidR="00FD2EF7" w:rsidRPr="00704096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Preprocess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8B745" id="_x0000_s1029" type="#_x0000_t202" style="width:468pt;height:3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" fillcolor="#c9c9c9 [1942]" stroked="f">
                <v:textbox style="mso-fit-shape-to-text:t">
                  <w:txbxContent>
                    <w:p w14:paraId="0888B79C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xml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1.0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utf-8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?&gt;</w:t>
                      </w:r>
                    </w:p>
                    <w:p w14:paraId="0888B79D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Preprocess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9E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&lt;!--</w:t>
                      </w:r>
                    </w:p>
                    <w:p w14:paraId="0888B79F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</w:rPr>
                        <w:t>  You can specify the path where this should show up in the</w:t>
                      </w:r>
                    </w:p>
                    <w:p w14:paraId="0888B7A0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</w:rPr>
                        <w:t>  Add New Project / Add New Item dialog by setting the value below</w:t>
                      </w:r>
                    </w:p>
                    <w:p w14:paraId="0888B7A1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</w:rPr>
                        <w:t>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--&gt;</w:t>
                      </w:r>
                    </w:p>
                    <w:p w14:paraId="0888B7A2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TemplateInfo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</w:rPr>
                        <w:t>CSharp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</w:rPr>
                        <w:t>MultiWaffle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/&gt;</w:t>
                      </w:r>
                    </w:p>
                    <w:p w14:paraId="0888B7A3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Replacements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Include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*.*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Exclude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*.vstemplate;*.csproj;*.fsproj;*.vbproj;*.jpg;*.png;*.ico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</w:rPr>
                        <w:t>;_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</w:rPr>
                        <w:t>preprocess.xml;_project.vstemplate.xml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A4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Replacements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A5" w14:textId="77777777" w:rsidR="00FD2EF7" w:rsidRPr="00704096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Preprocess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88B71D" w14:textId="77777777" w:rsidR="00FD2EF7" w:rsidRDefault="00FD2EF7" w:rsidP="00FD2EF7">
      <w:proofErr w:type="spellStart"/>
      <w:r w:rsidRPr="00FD2EF7">
        <w:t>MultiSpecBasic</w:t>
      </w:r>
      <w:proofErr w:type="spellEnd"/>
      <w:r>
        <w:t>\</w:t>
      </w:r>
      <w:r w:rsidRPr="00FD2EF7">
        <w:t>Specification</w:t>
      </w:r>
      <w:r>
        <w:t>\</w:t>
      </w:r>
      <w:r w:rsidRPr="00FD2EF7">
        <w:t>_preprocess.xml</w:t>
      </w:r>
    </w:p>
    <w:p w14:paraId="0888B71E" w14:textId="77777777" w:rsidR="00FD2EF7" w:rsidRDefault="00FD2EF7" w:rsidP="000112EF">
      <w:r>
        <w:rPr>
          <w:noProof/>
        </w:rPr>
        <mc:AlternateContent>
          <mc:Choice Requires="wps">
            <w:drawing>
              <wp:inline distT="0" distB="0" distL="0" distR="0" wp14:anchorId="0888B747" wp14:editId="0888B748">
                <wp:extent cx="5943600" cy="1736090"/>
                <wp:effectExtent l="0" t="0" r="0" b="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360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8B7A6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1.0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utf-8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?&gt;</w:t>
                            </w:r>
                          </w:p>
                          <w:p w14:paraId="0888B7A7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Preprocess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A8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&lt;!--</w:t>
                            </w:r>
                          </w:p>
                          <w:p w14:paraId="0888B7A9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  You can specify the path where this should show up in the</w:t>
                            </w:r>
                          </w:p>
                          <w:p w14:paraId="0888B7AA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  Add New Project / Add New Item dialog by setting the value below</w:t>
                            </w:r>
                          </w:p>
                          <w:p w14:paraId="0888B7AB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--&gt;</w:t>
                            </w:r>
                          </w:p>
                          <w:p w14:paraId="0888B7AC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TemplateInfo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CSharp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MultiWaffle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\Spec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/&gt;</w:t>
                            </w:r>
                          </w:p>
                          <w:p w14:paraId="0888B7AD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Replacements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Include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*.*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Exclude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*.vstemplate;*.csproj;*.fsproj;*.vbproj;*.jpg;*.png;*.ico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;_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preprocess.xml;_project.vstemplate.xml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AE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saferootprojectname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$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/&gt;</w:t>
                            </w:r>
                          </w:p>
                          <w:p w14:paraId="0888B7AF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Replacements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B0" w14:textId="77777777" w:rsidR="00FD2EF7" w:rsidRPr="00704096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Preprocess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8B747" id="_x0000_s1030" type="#_x0000_t202" style="width:468pt;height:13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" fillcolor="#c9c9c9 [1942]" stroked="f">
                <v:textbox style="mso-fit-shape-to-text:t">
                  <w:txbxContent>
                    <w:p w14:paraId="0888B7A6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xml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1.0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utf-8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?&gt;</w:t>
                      </w:r>
                    </w:p>
                    <w:p w14:paraId="0888B7A7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Preprocess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A8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&lt;!--</w:t>
                      </w:r>
                    </w:p>
                    <w:p w14:paraId="0888B7A9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</w:rPr>
                        <w:t>  You can specify the path where this should show up in the</w:t>
                      </w:r>
                    </w:p>
                    <w:p w14:paraId="0888B7AA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</w:rPr>
                        <w:t>  Add New Project / Add New Item dialog by setting the value below</w:t>
                      </w:r>
                    </w:p>
                    <w:p w14:paraId="0888B7AB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</w:rPr>
                        <w:t>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--&gt;</w:t>
                      </w:r>
                    </w:p>
                    <w:p w14:paraId="0888B7AC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TemplateInfo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</w:rPr>
                        <w:t>CSharp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</w:rPr>
                        <w:t>MultiWaffle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\Spec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/&gt;</w:t>
                      </w:r>
                    </w:p>
                    <w:p w14:paraId="0888B7AD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Replacements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Include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*.*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Exclude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*.vstemplate;*.csproj;*.fsproj;*.vbproj;*.jpg;*.png;*.ico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</w:rPr>
                        <w:t>;_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</w:rPr>
                        <w:t>preprocess.xml;_project.vstemplate.xml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AE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</w:rPr>
                        <w:t>ProjectName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$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</w:rPr>
                        <w:t>saferootprojectname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$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/&gt;</w:t>
                      </w:r>
                    </w:p>
                    <w:p w14:paraId="0888B7AF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Replacements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B0" w14:textId="77777777" w:rsidR="00FD2EF7" w:rsidRPr="00704096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Preprocess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88B71F" w14:textId="77777777" w:rsidR="00FD2EF7" w:rsidRDefault="00FD2EF7" w:rsidP="00FD2EF7">
      <w:r>
        <w:t xml:space="preserve">And </w:t>
      </w:r>
      <w:proofErr w:type="spellStart"/>
      <w:r w:rsidRPr="00FD2EF7">
        <w:t>MultiSpecBasic</w:t>
      </w:r>
      <w:proofErr w:type="spellEnd"/>
      <w:r>
        <w:t>\Tests\</w:t>
      </w:r>
      <w:r w:rsidRPr="00FD2EF7">
        <w:t>_preprocess.xml</w:t>
      </w:r>
    </w:p>
    <w:p w14:paraId="0888B720" w14:textId="77777777" w:rsidR="00FD2EF7" w:rsidRDefault="00FD2EF7" w:rsidP="000112EF">
      <w:r>
        <w:rPr>
          <w:noProof/>
        </w:rPr>
        <mc:AlternateContent>
          <mc:Choice Requires="wps">
            <w:drawing>
              <wp:inline distT="0" distB="0" distL="0" distR="0" wp14:anchorId="0888B749" wp14:editId="0888B74A">
                <wp:extent cx="5943600" cy="1884680"/>
                <wp:effectExtent l="0" t="0" r="0" b="127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884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8B7B1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1.0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utf-8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?&gt;</w:t>
                            </w:r>
                          </w:p>
                          <w:p w14:paraId="0888B7B2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Preprocess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B3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&lt;!--</w:t>
                            </w:r>
                          </w:p>
                          <w:p w14:paraId="0888B7B4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  You can specify the path where this should show up in the</w:t>
                            </w:r>
                          </w:p>
                          <w:p w14:paraId="0888B7B5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  Add New Project / Add New Item dialog by setting the value below</w:t>
                            </w:r>
                          </w:p>
                          <w:p w14:paraId="0888B7B6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--&gt;</w:t>
                            </w:r>
                          </w:p>
                          <w:p w14:paraId="0888B7B7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TemplateInfo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CSharp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MultiWaffle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\Test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/&gt;</w:t>
                            </w:r>
                          </w:p>
                          <w:p w14:paraId="0888B7B8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Replacements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Include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*.*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Exclude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*.vstemplate;*.csproj;*.fsproj;*.vbproj;*.jpg;*.png;*.ico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;_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preprocess.xml;_project.vstemplate.xml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B9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saferootprojectname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$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/&gt;</w:t>
                            </w:r>
                          </w:p>
                          <w:p w14:paraId="0888B7BA" w14:textId="77777777" w:rsidR="00FD2EF7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Replacements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14:paraId="0888B7BB" w14:textId="77777777" w:rsidR="00FD2EF7" w:rsidRPr="00704096" w:rsidRDefault="00FD2EF7" w:rsidP="00FD2EF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Preprocess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8B749" id="_x0000_s1031" type="#_x0000_t202" style="width:468pt;height:14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" fillcolor="#c9c9c9 [1942]" stroked="f">
                <v:textbox style="mso-fit-shape-to-text:t">
                  <w:txbxContent>
                    <w:p w14:paraId="0888B7B1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xml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1.0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utf-8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?&gt;</w:t>
                      </w:r>
                    </w:p>
                    <w:p w14:paraId="0888B7B2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Preprocess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B3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&lt;!--</w:t>
                      </w:r>
                    </w:p>
                    <w:p w14:paraId="0888B7B4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</w:rPr>
                        <w:t>  You can specify the path where this should show up in the</w:t>
                      </w:r>
                    </w:p>
                    <w:p w14:paraId="0888B7B5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</w:rPr>
                        <w:t>  Add New Project / Add New Item dialog by setting the value below</w:t>
                      </w:r>
                    </w:p>
                    <w:p w14:paraId="0888B7B6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</w:rPr>
                        <w:t>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--&gt;</w:t>
                      </w:r>
                    </w:p>
                    <w:p w14:paraId="0888B7B7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TemplateInfo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</w:rPr>
                        <w:t>CSharp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</w:rPr>
                        <w:t>MultiWaffle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\Test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/&gt;</w:t>
                      </w:r>
                    </w:p>
                    <w:p w14:paraId="0888B7B8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Replacements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Include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*.*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Exclude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*.vstemplate;*.csproj;*.fsproj;*.vbproj;*.jpg;*.png;*.ico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</w:rPr>
                        <w:t>;_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</w:rPr>
                        <w:t>preprocess.xml;_project.vstemplate.xml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B9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</w:rPr>
                        <w:t>ProjectName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$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</w:rPr>
                        <w:t>saferootprojectname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</w:rPr>
                        <w:t>$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/&gt;</w:t>
                      </w:r>
                    </w:p>
                    <w:p w14:paraId="0888B7BA" w14:textId="77777777" w:rsidR="00FD2EF7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Replacements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14:paraId="0888B7BB" w14:textId="77777777" w:rsidR="00FD2EF7" w:rsidRPr="00704096" w:rsidRDefault="00FD2EF7" w:rsidP="00FD2EF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Preprocess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88B721" w14:textId="77777777" w:rsidR="00FD2EF7" w:rsidRDefault="00FD2EF7" w:rsidP="00FD2EF7">
      <w:pPr>
        <w:pStyle w:val="Heading1"/>
        <w:numPr>
          <w:ilvl w:val="0"/>
          <w:numId w:val="1"/>
        </w:numPr>
      </w:pPr>
      <w:r>
        <w:t>Show me my Multi Waffle template!</w:t>
      </w:r>
    </w:p>
    <w:p w14:paraId="0888B722" w14:textId="77777777" w:rsidR="00073A5E" w:rsidRDefault="00FD2EF7" w:rsidP="00FD2EF7">
      <w:r>
        <w:t xml:space="preserve">And that is it. Simply build your </w:t>
      </w:r>
      <w:proofErr w:type="spellStart"/>
      <w:r w:rsidRPr="00FD2EF7">
        <w:t>SpecTemplate</w:t>
      </w:r>
      <w:proofErr w:type="spellEnd"/>
      <w:r>
        <w:t xml:space="preserve"> project (make sure you put correct template publisher in  </w:t>
      </w:r>
      <w:proofErr w:type="spellStart"/>
      <w:r w:rsidRPr="00FD2EF7">
        <w:t>source.extension.vsixmanifest</w:t>
      </w:r>
      <w:proofErr w:type="spellEnd"/>
      <w:r>
        <w:t xml:space="preserve"> file – you can do it by double-clicking that file in the solution explorer and putting correct name under Author edit box) and hit Ctrl+F5 to run experimental VS instance. And here is the magic </w:t>
      </w:r>
      <w:r w:rsidR="00073A5E">
        <w:t xml:space="preserve">view you should see: </w:t>
      </w:r>
    </w:p>
    <w:p w14:paraId="0888B723" w14:textId="77777777" w:rsidR="00073A5E" w:rsidRDefault="00073A5E" w:rsidP="00FD2EF7">
      <w:r>
        <w:rPr>
          <w:noProof/>
        </w:rPr>
        <w:lastRenderedPageBreak/>
        <w:drawing>
          <wp:inline distT="0" distB="0" distL="0" distR="0" wp14:anchorId="0888B74B" wp14:editId="0888B74C">
            <wp:extent cx="5943600" cy="41160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724" w14:textId="77777777" w:rsidR="00073A5E" w:rsidRDefault="00073A5E" w:rsidP="00FD2EF7">
      <w:r>
        <w:t>And ok button will create our brand new project:</w:t>
      </w:r>
    </w:p>
    <w:p w14:paraId="0888B725" w14:textId="77777777" w:rsidR="00FD2EF7" w:rsidRDefault="00073A5E" w:rsidP="00FD2EF7">
      <w:r>
        <w:rPr>
          <w:noProof/>
        </w:rPr>
        <w:drawing>
          <wp:inline distT="0" distB="0" distL="0" distR="0" wp14:anchorId="0888B74D" wp14:editId="0888B74E">
            <wp:extent cx="4267200" cy="2352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EF7">
        <w:t xml:space="preserve"> </w:t>
      </w:r>
    </w:p>
    <w:p w14:paraId="0888B726" w14:textId="77777777" w:rsidR="00073A5E" w:rsidRPr="00FD2EF7" w:rsidRDefault="00073A5E" w:rsidP="00FD2EF7">
      <w:r>
        <w:t xml:space="preserve">Now you can go to the </w:t>
      </w:r>
      <w:r w:rsidRPr="00073A5E">
        <w:t>TemplateProjects.sln</w:t>
      </w:r>
      <w:r>
        <w:t xml:space="preserve"> in your </w:t>
      </w:r>
      <w:proofErr w:type="spellStart"/>
      <w:r w:rsidRPr="00073A5E">
        <w:t>SpecTemplate</w:t>
      </w:r>
      <w:proofErr w:type="spellEnd"/>
      <w:r w:rsidRPr="00073A5E">
        <w:t>\</w:t>
      </w:r>
      <w:proofErr w:type="spellStart"/>
      <w:r w:rsidRPr="00073A5E">
        <w:t>ProjectTemplates</w:t>
      </w:r>
      <w:proofErr w:type="spellEnd"/>
      <w:r w:rsidRPr="00073A5E">
        <w:t>\</w:t>
      </w:r>
      <w:proofErr w:type="spellStart"/>
      <w:r w:rsidRPr="00073A5E">
        <w:t>MultiProjectWaffle</w:t>
      </w:r>
      <w:proofErr w:type="spellEnd"/>
      <w:r w:rsidRPr="00073A5E">
        <w:t>\</w:t>
      </w:r>
      <w:proofErr w:type="spellStart"/>
      <w:r w:rsidRPr="00073A5E">
        <w:t>MultiSpecBasic</w:t>
      </w:r>
      <w:proofErr w:type="spellEnd"/>
      <w:r>
        <w:t xml:space="preserve"> folder and modify it to be something more useful – adding new classes, configurations and so on. You do not have to think about updating template files anymore – Template builder will pick up all your changes automatically. You will just need to open </w:t>
      </w:r>
      <w:r w:rsidRPr="00073A5E">
        <w:t>SpecTemplate.sln</w:t>
      </w:r>
      <w:r>
        <w:t xml:space="preserve"> file and rebuild the project to have a new version of </w:t>
      </w:r>
      <w:proofErr w:type="spellStart"/>
      <w:r w:rsidRPr="00073A5E">
        <w:t>SpecTemplate.vsix</w:t>
      </w:r>
      <w:proofErr w:type="spellEnd"/>
      <w:r>
        <w:t xml:space="preserve"> file. </w:t>
      </w:r>
    </w:p>
    <w:sectPr w:rsidR="00073A5E" w:rsidRPr="00FD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81053"/>
    <w:multiLevelType w:val="hybridMultilevel"/>
    <w:tmpl w:val="99028718"/>
    <w:lvl w:ilvl="0" w:tplc="B7527A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B7167"/>
    <w:multiLevelType w:val="hybridMultilevel"/>
    <w:tmpl w:val="1A42CF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yed">
    <w15:presenceInfo w15:providerId="None" w15:userId="Sayed"/>
  </w15:person>
  <w15:person w15:author="Hovsep Mkrtchyan">
    <w15:presenceInfo w15:providerId="AD" w15:userId="S-1-5-21-2127521184-1604012920-1887927527-9951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FB"/>
    <w:rsid w:val="000112EF"/>
    <w:rsid w:val="00073A5E"/>
    <w:rsid w:val="00090F70"/>
    <w:rsid w:val="00167F6E"/>
    <w:rsid w:val="00387290"/>
    <w:rsid w:val="003F4BFB"/>
    <w:rsid w:val="00451D55"/>
    <w:rsid w:val="004F2AB7"/>
    <w:rsid w:val="00544CB5"/>
    <w:rsid w:val="00704096"/>
    <w:rsid w:val="00A9432E"/>
    <w:rsid w:val="00B407B0"/>
    <w:rsid w:val="00CD31DE"/>
    <w:rsid w:val="00D346FE"/>
    <w:rsid w:val="00DC18D3"/>
    <w:rsid w:val="00E03B54"/>
    <w:rsid w:val="00F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B6EE"/>
  <w15:chartTrackingRefBased/>
  <w15:docId w15:val="{00E41268-1EEB-408C-B189-2680833B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07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40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3ac2e8c-e08a-49a1-b676-7df928c7c250">
      <UserInfo>
        <DisplayName>Nikola Metulev</DisplayName>
        <AccountId>623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0DD41089022498AC4DE1B8AE859D7" ma:contentTypeVersion="1" ma:contentTypeDescription="Create a new document." ma:contentTypeScope="" ma:versionID="e91b24cc3b2b717353c437239b63418f">
  <xsd:schema xmlns:xsd="http://www.w3.org/2001/XMLSchema" xmlns:xs="http://www.w3.org/2001/XMLSchema" xmlns:p="http://schemas.microsoft.com/office/2006/metadata/properties" xmlns:ns2="13ac2e8c-e08a-49a1-b676-7df928c7c250" targetNamespace="http://schemas.microsoft.com/office/2006/metadata/properties" ma:root="true" ma:fieldsID="c1842225becc4880eb71f43ab07d24c2" ns2:_="">
    <xsd:import namespace="13ac2e8c-e08a-49a1-b676-7df928c7c25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c2e8c-e08a-49a1-b676-7df928c7c2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8BDD6C-49D9-45DE-A8E7-C8C340EF6964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3ac2e8c-e08a-49a1-b676-7df928c7c25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658BF9F-AB49-4B40-BA6E-16741DCB4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c2e8c-e08a-49a1-b676-7df928c7c2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F2ADAC-8C98-41E9-AF23-5206E2FAAD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Hovsep Mkrtchyan</dc:creator>
  <cp:keywords/>
  <dc:description/>
  <cp:lastModifiedBy>Sayed Hashimi</cp:lastModifiedBy>
  <cp:revision>2</cp:revision>
  <dcterms:created xsi:type="dcterms:W3CDTF">2014-06-28T07:58:00Z</dcterms:created>
  <dcterms:modified xsi:type="dcterms:W3CDTF">2014-06-28T07:58:00Z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0x0101007450DD41089022498AC4DE1B8AE859D7</vt:lpwstr>
  </property>
</Properties>
</file>